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FC1D553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&lt;MENU&gt; </w:t>
      </w:r>
      <w:proofErr w:type="gramStart"/>
      <w:r w:rsidRPr="00CD078B">
        <w:rPr>
          <w:rFonts w:ascii="Consolas" w:eastAsia="Consolas" w:hAnsi="Consolas" w:cs="Consolas"/>
          <w:sz w:val="18"/>
          <w:szCs w:val="18"/>
          <w:lang w:val="es-ES"/>
        </w:rPr>
        <w:tab/>
        <w:t>::</w:t>
      </w:r>
      <w:proofErr w:type="gramEnd"/>
      <w:r w:rsidRPr="00CD078B">
        <w:rPr>
          <w:rFonts w:ascii="Consolas" w:eastAsia="Consolas" w:hAnsi="Consolas" w:cs="Consolas"/>
          <w:sz w:val="18"/>
          <w:szCs w:val="18"/>
          <w:lang w:val="es-ES"/>
        </w:rPr>
        <w:t>= "</w:t>
      </w:r>
      <w:proofErr w:type="spellStart"/>
      <w:r w:rsidRPr="00CD078B">
        <w:rPr>
          <w:rFonts w:ascii="Consolas" w:eastAsia="Consolas" w:hAnsi="Consolas" w:cs="Consolas"/>
          <w:sz w:val="18"/>
          <w:szCs w:val="18"/>
          <w:lang w:val="es-ES"/>
        </w:rPr>
        <w:t>menu</w:t>
      </w:r>
      <w:proofErr w:type="spellEnd"/>
      <w:r w:rsidRPr="00CD078B">
        <w:rPr>
          <w:rFonts w:ascii="Consolas" w:eastAsia="Consolas" w:hAnsi="Consolas" w:cs="Consolas"/>
          <w:sz w:val="18"/>
          <w:szCs w:val="18"/>
          <w:lang w:val="es-ES"/>
        </w:rPr>
        <w:t>" &lt;ID&gt; '{' &lt;NOMBRE&gt; {&lt;INGREDIENTE&gt;</w:t>
      </w:r>
      <w:ins w:id="0" w:author="Rubén Márquez Villalta" w:date="2019-12-04T11:46:00Z">
        <w:r w:rsidR="00F85F41">
          <w:rPr>
            <w:rFonts w:ascii="Consolas" w:eastAsia="Consolas" w:hAnsi="Consolas" w:cs="Consolas"/>
            <w:sz w:val="18"/>
            <w:szCs w:val="18"/>
            <w:lang w:val="es-ES"/>
          </w:rPr>
          <w:t xml:space="preserve"> </w:t>
        </w:r>
        <w:r w:rsidR="00F85F41" w:rsidRPr="00F85F41">
          <w:rPr>
            <w:rFonts w:ascii="Courier New" w:eastAsia="Courier New" w:hAnsi="Courier New" w:cs="Courier New"/>
            <w:sz w:val="21"/>
            <w:szCs w:val="21"/>
            <w:highlight w:val="white"/>
            <w:lang w:val="es-ES"/>
            <w:rPrChange w:id="1" w:author="Rubén Márquez Villalta" w:date="2019-12-04T11:46:00Z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rPrChange>
          </w:rPr>
          <w:t>';'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} &lt;PLATO&gt; {&lt;PLATO&gt;} '}'</w:t>
      </w:r>
    </w:p>
    <w:p w14:paraId="00000002" w14:textId="622E532F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&lt;PLATO&gt; ::= "plato" &lt;ID&gt; '{' &lt;CABECERA&gt; {&lt;INGREDIENTE&gt;</w:t>
      </w:r>
      <w:ins w:id="2" w:author="Rubén Márquez Villalta" w:date="2019-12-04T11:46:00Z">
        <w:r w:rsidR="00F85F41">
          <w:rPr>
            <w:rFonts w:ascii="Consolas" w:eastAsia="Consolas" w:hAnsi="Consolas" w:cs="Consolas"/>
            <w:sz w:val="18"/>
            <w:szCs w:val="18"/>
            <w:lang w:val="es-ES"/>
          </w:rPr>
          <w:t xml:space="preserve"> </w:t>
        </w:r>
        <w:r w:rsidR="00F85F41" w:rsidRPr="00F85F41">
          <w:rPr>
            <w:rFonts w:ascii="Courier New" w:eastAsia="Courier New" w:hAnsi="Courier New" w:cs="Courier New"/>
            <w:sz w:val="21"/>
            <w:szCs w:val="21"/>
            <w:highlight w:val="white"/>
            <w:lang w:val="es-ES"/>
            <w:rPrChange w:id="3" w:author="Rubén Márquez Villalta" w:date="2019-12-04T11:46:00Z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rPrChange>
          </w:rPr>
          <w:t>';'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} {&lt;INSTRUCCION&gt;} '}'</w:t>
      </w:r>
    </w:p>
    <w:p w14:paraId="00000003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04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&lt;CABECERA&gt; ::= "</w:t>
      </w:r>
      <w:proofErr w:type="spellStart"/>
      <w:r w:rsidRPr="00CD078B">
        <w:rPr>
          <w:rFonts w:ascii="Consolas" w:eastAsia="Consolas" w:hAnsi="Consolas" w:cs="Consolas"/>
          <w:sz w:val="18"/>
          <w:szCs w:val="18"/>
          <w:lang w:val="es-ES"/>
        </w:rPr>
        <w:t>info</w:t>
      </w:r>
      <w:proofErr w:type="spellEnd"/>
      <w:r w:rsidRPr="00CD078B">
        <w:rPr>
          <w:rFonts w:ascii="Consolas" w:eastAsia="Consolas" w:hAnsi="Consolas" w:cs="Consolas"/>
          <w:sz w:val="18"/>
          <w:szCs w:val="18"/>
          <w:lang w:val="es-ES"/>
        </w:rPr>
        <w:t>" '{' &lt;NOMBRE&gt; &lt;USUARIO&gt; &lt;RACIONES&gt; &lt;TIEMPO_TOTAL&gt; [&lt;CALORIAS&gt;] [&lt;TIPO&gt;] [&lt;COCINA&gt;] '}'</w:t>
      </w:r>
    </w:p>
    <w:p w14:paraId="00000005" w14:textId="089EDB0D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&lt;NOMBRE&gt; ::= "nombre" ':' &lt;</w:t>
      </w:r>
      <w:del w:id="4" w:author="Rubén Márquez Villalta" w:date="2019-12-04T10:30:00Z">
        <w:r w:rsidR="00734D77" w:rsidDel="000C6141">
          <w:rPr>
            <w:rFonts w:ascii="Consolas" w:eastAsia="Consolas" w:hAnsi="Consolas" w:cs="Consolas"/>
            <w:sz w:val="18"/>
            <w:szCs w:val="18"/>
            <w:lang w:val="es-ES"/>
          </w:rPr>
          <w:delText>CADENA</w:delText>
        </w:r>
      </w:del>
      <w:ins w:id="5" w:author="Rubén Márquez Villalta" w:date="2019-12-04T10:30:00Z">
        <w:r w:rsidR="000C6141">
          <w:rPr>
            <w:rFonts w:ascii="Consolas" w:eastAsia="Consolas" w:hAnsi="Consolas" w:cs="Consolas"/>
            <w:sz w:val="18"/>
            <w:szCs w:val="18"/>
            <w:lang w:val="es-ES"/>
          </w:rPr>
          <w:t>STRING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 ';'</w:t>
      </w:r>
    </w:p>
    <w:p w14:paraId="00000006" w14:textId="0EF72123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&lt;USUARIO&gt; ::= "usuario" ':' &lt;</w:t>
      </w:r>
      <w:r w:rsidR="00734D77">
        <w:rPr>
          <w:rFonts w:ascii="Consolas" w:eastAsia="Consolas" w:hAnsi="Consolas" w:cs="Consolas"/>
          <w:sz w:val="18"/>
          <w:szCs w:val="18"/>
          <w:lang w:val="es-ES"/>
        </w:rPr>
        <w:t>ID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&gt; ';' </w:t>
      </w:r>
    </w:p>
    <w:p w14:paraId="00000007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&lt;RACIONES&gt; ::= "raciones" ':' &lt;NUMERO&gt; ';'</w:t>
      </w:r>
    </w:p>
    <w:p w14:paraId="00000008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&lt;TIEMPO_TOTAL&gt; ::= "tiempo" ':' &lt;DURACION&gt; ';' </w:t>
      </w:r>
    </w:p>
    <w:p w14:paraId="00000009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&lt;CALORIAS&gt; ::= "</w:t>
      </w:r>
      <w:proofErr w:type="spellStart"/>
      <w:r w:rsidRPr="00CD078B">
        <w:rPr>
          <w:rFonts w:ascii="Consolas" w:eastAsia="Consolas" w:hAnsi="Consolas" w:cs="Consolas"/>
          <w:sz w:val="18"/>
          <w:szCs w:val="18"/>
          <w:lang w:val="es-ES"/>
        </w:rPr>
        <w:t>calorias</w:t>
      </w:r>
      <w:proofErr w:type="spellEnd"/>
      <w:r w:rsidRPr="00CD078B">
        <w:rPr>
          <w:rFonts w:ascii="Consolas" w:eastAsia="Consolas" w:hAnsi="Consolas" w:cs="Consolas"/>
          <w:sz w:val="18"/>
          <w:szCs w:val="18"/>
          <w:lang w:val="es-ES"/>
        </w:rPr>
        <w:t>" ':' &lt;NUMERO&gt; ';'</w:t>
      </w:r>
    </w:p>
    <w:p w14:paraId="0000000A" w14:textId="3F9E140A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&lt;TIPO&gt; ::= "tipo" ':' &lt;</w:t>
      </w:r>
      <w:del w:id="6" w:author="Rubén Márquez Villalta" w:date="2019-12-04T10:30:00Z">
        <w:r w:rsidRPr="00CD078B" w:rsidDel="000C6141">
          <w:rPr>
            <w:rFonts w:ascii="Consolas" w:eastAsia="Consolas" w:hAnsi="Consolas" w:cs="Consolas"/>
            <w:sz w:val="18"/>
            <w:szCs w:val="18"/>
            <w:lang w:val="es-ES"/>
          </w:rPr>
          <w:delText>CADENA</w:delText>
        </w:r>
      </w:del>
      <w:ins w:id="7" w:author="Rubén Márquez Villalta" w:date="2019-12-04T10:30:00Z">
        <w:r w:rsidR="000C6141">
          <w:rPr>
            <w:rFonts w:ascii="Consolas" w:eastAsia="Consolas" w:hAnsi="Consolas" w:cs="Consolas"/>
            <w:sz w:val="18"/>
            <w:szCs w:val="18"/>
            <w:lang w:val="es-ES"/>
          </w:rPr>
          <w:t>STRING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 ';'</w:t>
      </w:r>
    </w:p>
    <w:p w14:paraId="0000000B" w14:textId="600D7234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&lt;COCINA&gt; ::= "cocina" ':' &lt;</w:t>
      </w:r>
      <w:del w:id="8" w:author="Rubén Márquez Villalta" w:date="2019-12-04T10:30:00Z">
        <w:r w:rsidRPr="00CD078B" w:rsidDel="000C6141">
          <w:rPr>
            <w:rFonts w:ascii="Consolas" w:eastAsia="Consolas" w:hAnsi="Consolas" w:cs="Consolas"/>
            <w:sz w:val="18"/>
            <w:szCs w:val="18"/>
            <w:lang w:val="es-ES"/>
          </w:rPr>
          <w:delText>CADENA</w:delText>
        </w:r>
      </w:del>
      <w:ins w:id="9" w:author="Rubén Márquez Villalta" w:date="2019-12-04T10:30:00Z">
        <w:r w:rsidR="000C6141">
          <w:rPr>
            <w:rFonts w:ascii="Consolas" w:eastAsia="Consolas" w:hAnsi="Consolas" w:cs="Consolas"/>
            <w:sz w:val="18"/>
            <w:szCs w:val="18"/>
            <w:lang w:val="es-ES"/>
          </w:rPr>
          <w:t>STRING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 ';'</w:t>
      </w:r>
    </w:p>
    <w:p w14:paraId="0000000C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0D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&lt;INSTRUCCION</w:t>
      </w:r>
      <w:proofErr w:type="gramStart"/>
      <w:r w:rsidRPr="00CD078B">
        <w:rPr>
          <w:rFonts w:ascii="Consolas" w:eastAsia="Consolas" w:hAnsi="Consolas" w:cs="Consolas"/>
          <w:sz w:val="18"/>
          <w:szCs w:val="18"/>
          <w:lang w:val="es-ES"/>
        </w:rPr>
        <w:t>&gt;  :</w:t>
      </w:r>
      <w:proofErr w:type="gramEnd"/>
      <w:r w:rsidRPr="00CD078B">
        <w:rPr>
          <w:rFonts w:ascii="Consolas" w:eastAsia="Consolas" w:hAnsi="Consolas" w:cs="Consolas"/>
          <w:sz w:val="18"/>
          <w:szCs w:val="18"/>
          <w:lang w:val="es-ES"/>
        </w:rPr>
        <w:t>:= (&lt;PROGRAMAR&gt; | &lt;ANADIR&gt; | &lt;CALENTAR&gt; | &lt;REMOVER&gt; | &lt;ACCION_USUARIO&gt; | &lt;SACAR&gt;) ';'</w:t>
      </w:r>
      <w:bookmarkStart w:id="10" w:name="_GoBack"/>
      <w:bookmarkEnd w:id="10"/>
    </w:p>
    <w:p w14:paraId="0000000E" w14:textId="1164AA18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&lt;PROGRAMAR&gt;   ::= "programar" '(' &lt;TEMPERATURA&gt; ',' &lt;VELOCIDAD&gt; ',' &lt;</w:t>
      </w:r>
      <w:del w:id="11" w:author="Rubén Márquez Villalta" w:date="2019-12-04T09:40:00Z">
        <w:r w:rsidRPr="00CD078B" w:rsidDel="00633B0F">
          <w:rPr>
            <w:rFonts w:ascii="Consolas" w:eastAsia="Consolas" w:hAnsi="Consolas" w:cs="Consolas"/>
            <w:sz w:val="18"/>
            <w:szCs w:val="18"/>
            <w:lang w:val="es-ES"/>
          </w:rPr>
          <w:delText>TEMPORIZADOR</w:delText>
        </w:r>
      </w:del>
      <w:ins w:id="12" w:author="Rubén Márquez Villalta" w:date="2019-12-04T09:40:00Z">
        <w:r w:rsidR="00633B0F">
          <w:rPr>
            <w:rFonts w:ascii="Consolas" w:eastAsia="Consolas" w:hAnsi="Consolas" w:cs="Consolas"/>
            <w:sz w:val="18"/>
            <w:szCs w:val="18"/>
            <w:lang w:val="es-ES"/>
          </w:rPr>
          <w:t>TIMER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 [',' "inverso"] ')'</w:t>
      </w:r>
    </w:p>
    <w:p w14:paraId="0000000F" w14:textId="29AFEA06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&lt;CALENTAR&gt;       ::= "calentar" '(' &lt;TEMPERATURA&gt; ',' &lt;</w:t>
      </w:r>
      <w:del w:id="13" w:author="Rubén Márquez Villalta" w:date="2019-12-04T09:40:00Z">
        <w:r w:rsidRPr="00CD078B" w:rsidDel="00633B0F">
          <w:rPr>
            <w:rFonts w:ascii="Consolas" w:eastAsia="Consolas" w:hAnsi="Consolas" w:cs="Consolas"/>
            <w:sz w:val="18"/>
            <w:szCs w:val="18"/>
            <w:lang w:val="es-ES"/>
          </w:rPr>
          <w:delText>TEMPORIZADOR</w:delText>
        </w:r>
      </w:del>
      <w:ins w:id="14" w:author="Rubén Márquez Villalta" w:date="2019-12-04T09:40:00Z">
        <w:r w:rsidR="00633B0F">
          <w:rPr>
            <w:rFonts w:ascii="Consolas" w:eastAsia="Consolas" w:hAnsi="Consolas" w:cs="Consolas"/>
            <w:sz w:val="18"/>
            <w:szCs w:val="18"/>
            <w:lang w:val="es-ES"/>
          </w:rPr>
          <w:t>TIMER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 ')'</w:t>
      </w:r>
    </w:p>
    <w:p w14:paraId="00000010" w14:textId="646F9739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&lt;REMOVER&gt;        ::= "remover" '(' &lt;VELOCIDAD&gt; ',' &lt;</w:t>
      </w:r>
      <w:del w:id="15" w:author="Rubén Márquez Villalta" w:date="2019-12-04T09:40:00Z">
        <w:r w:rsidRPr="00CD078B" w:rsidDel="00633B0F">
          <w:rPr>
            <w:rFonts w:ascii="Consolas" w:eastAsia="Consolas" w:hAnsi="Consolas" w:cs="Consolas"/>
            <w:sz w:val="18"/>
            <w:szCs w:val="18"/>
            <w:lang w:val="es-ES"/>
          </w:rPr>
          <w:delText>TEMPORIZADOR</w:delText>
        </w:r>
      </w:del>
      <w:ins w:id="16" w:author="Rubén Márquez Villalta" w:date="2019-12-04T09:40:00Z">
        <w:r w:rsidR="00633B0F">
          <w:rPr>
            <w:rFonts w:ascii="Consolas" w:eastAsia="Consolas" w:hAnsi="Consolas" w:cs="Consolas"/>
            <w:sz w:val="18"/>
            <w:szCs w:val="18"/>
            <w:lang w:val="es-ES"/>
          </w:rPr>
          <w:t>TIMER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 [',' "inverso"] ')'</w:t>
      </w:r>
    </w:p>
    <w:p w14:paraId="00000011" w14:textId="7057AF24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&lt;ACCION_USUARIO&gt; ::= </w:t>
      </w:r>
      <w:del w:id="17" w:author="Rubén Márquez Villalta" w:date="2019-12-04T10:31:00Z">
        <w:r w:rsidRPr="00CD078B" w:rsidDel="000C6141">
          <w:rPr>
            <w:rFonts w:ascii="Consolas" w:eastAsia="Consolas" w:hAnsi="Consolas" w:cs="Consolas"/>
            <w:sz w:val="18"/>
            <w:szCs w:val="18"/>
            <w:lang w:val="es-ES"/>
          </w:rPr>
          <w:delText xml:space="preserve">'"' </w:delText>
        </w:r>
      </w:del>
      <w:r w:rsidRPr="00CD078B">
        <w:rPr>
          <w:rFonts w:ascii="Consolas" w:eastAsia="Consolas" w:hAnsi="Consolas" w:cs="Consolas"/>
          <w:sz w:val="18"/>
          <w:szCs w:val="18"/>
          <w:lang w:val="es-ES"/>
        </w:rPr>
        <w:t>&lt;</w:t>
      </w:r>
      <w:del w:id="18" w:author="Rubén Márquez Villalta" w:date="2019-12-04T10:30:00Z">
        <w:r w:rsidRPr="00CD078B" w:rsidDel="000C6141">
          <w:rPr>
            <w:rFonts w:ascii="Consolas" w:eastAsia="Consolas" w:hAnsi="Consolas" w:cs="Consolas"/>
            <w:sz w:val="18"/>
            <w:szCs w:val="18"/>
            <w:lang w:val="es-ES"/>
          </w:rPr>
          <w:delText>CADENA</w:delText>
        </w:r>
      </w:del>
      <w:ins w:id="19" w:author="Rubén Márquez Villalta" w:date="2019-12-04T10:30:00Z">
        <w:r w:rsidR="000C6141">
          <w:rPr>
            <w:rFonts w:ascii="Consolas" w:eastAsia="Consolas" w:hAnsi="Consolas" w:cs="Consolas"/>
            <w:sz w:val="18"/>
            <w:szCs w:val="18"/>
            <w:lang w:val="es-ES"/>
          </w:rPr>
          <w:t>STRING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</w:t>
      </w:r>
      <w:del w:id="20" w:author="Rubén Márquez Villalta" w:date="2019-12-04T10:31:00Z">
        <w:r w:rsidRPr="00CD078B" w:rsidDel="000C6141">
          <w:rPr>
            <w:rFonts w:ascii="Consolas" w:eastAsia="Consolas" w:hAnsi="Consolas" w:cs="Consolas"/>
            <w:sz w:val="18"/>
            <w:szCs w:val="18"/>
            <w:lang w:val="es-ES"/>
          </w:rPr>
          <w:delText xml:space="preserve"> '"'</w:delText>
        </w:r>
      </w:del>
    </w:p>
    <w:p w14:paraId="00000012" w14:textId="4C0BB049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&lt;ANADIR&gt;         ::= "</w:t>
      </w:r>
      <w:proofErr w:type="spellStart"/>
      <w:r w:rsidRPr="00CD078B">
        <w:rPr>
          <w:rFonts w:ascii="Consolas" w:eastAsia="Consolas" w:hAnsi="Consolas" w:cs="Consolas"/>
          <w:sz w:val="18"/>
          <w:szCs w:val="18"/>
          <w:lang w:val="es-ES"/>
        </w:rPr>
        <w:t>anadir</w:t>
      </w:r>
      <w:proofErr w:type="spellEnd"/>
      <w:r w:rsidRPr="00CD078B">
        <w:rPr>
          <w:rFonts w:ascii="Consolas" w:eastAsia="Consolas" w:hAnsi="Consolas" w:cs="Consolas"/>
          <w:sz w:val="18"/>
          <w:szCs w:val="18"/>
          <w:lang w:val="es-ES"/>
        </w:rPr>
        <w:t>" '(' (&lt;INGREDIENTE&gt; | &lt;</w:t>
      </w:r>
      <w:del w:id="21" w:author="Rubén Márquez Villalta" w:date="2019-12-04T10:30:00Z">
        <w:r w:rsidRPr="00CD078B" w:rsidDel="000C6141">
          <w:rPr>
            <w:rFonts w:ascii="Consolas" w:eastAsia="Consolas" w:hAnsi="Consolas" w:cs="Consolas"/>
            <w:sz w:val="18"/>
            <w:szCs w:val="18"/>
            <w:lang w:val="es-ES"/>
          </w:rPr>
          <w:delText>CADENA</w:delText>
        </w:r>
      </w:del>
      <w:ins w:id="22" w:author="Rubén Márquez Villalta" w:date="2019-12-04T10:30:00Z">
        <w:r w:rsidR="000C6141">
          <w:rPr>
            <w:rFonts w:ascii="Consolas" w:eastAsia="Consolas" w:hAnsi="Consolas" w:cs="Consolas"/>
            <w:sz w:val="18"/>
            <w:szCs w:val="18"/>
            <w:lang w:val="es-ES"/>
          </w:rPr>
          <w:t>STRING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&gt;) ')'</w:t>
      </w:r>
    </w:p>
    <w:p w14:paraId="00000013" w14:textId="71F9C9D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&lt;SACAR&gt;          ::= "sacar" '(' &lt;</w:t>
      </w:r>
      <w:del w:id="23" w:author="Rubén Márquez Villalta" w:date="2019-12-04T10:30:00Z">
        <w:r w:rsidRPr="00CD078B" w:rsidDel="000C6141">
          <w:rPr>
            <w:rFonts w:ascii="Consolas" w:eastAsia="Consolas" w:hAnsi="Consolas" w:cs="Consolas"/>
            <w:sz w:val="18"/>
            <w:szCs w:val="18"/>
            <w:lang w:val="es-ES"/>
          </w:rPr>
          <w:delText>CADENA</w:delText>
        </w:r>
      </w:del>
      <w:ins w:id="24" w:author="Rubén Márquez Villalta" w:date="2019-12-04T10:30:00Z">
        <w:r w:rsidR="000C6141">
          <w:rPr>
            <w:rFonts w:ascii="Consolas" w:eastAsia="Consolas" w:hAnsi="Consolas" w:cs="Consolas"/>
            <w:sz w:val="18"/>
            <w:szCs w:val="18"/>
            <w:lang w:val="es-ES"/>
          </w:rPr>
          <w:t>STRING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 ')'</w:t>
      </w:r>
    </w:p>
    <w:p w14:paraId="00000014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&lt;TEMPERATURA&gt;    ::= (&lt;TEMP&gt; | "</w:t>
      </w:r>
      <w:proofErr w:type="spellStart"/>
      <w:r w:rsidRPr="00CD078B">
        <w:rPr>
          <w:rFonts w:ascii="Consolas" w:eastAsia="Consolas" w:hAnsi="Consolas" w:cs="Consolas"/>
          <w:sz w:val="18"/>
          <w:szCs w:val="18"/>
          <w:lang w:val="es-ES"/>
        </w:rPr>
        <w:t>varoma</w:t>
      </w:r>
      <w:proofErr w:type="spellEnd"/>
      <w:r w:rsidRPr="00CD078B">
        <w:rPr>
          <w:rFonts w:ascii="Consolas" w:eastAsia="Consolas" w:hAnsi="Consolas" w:cs="Consolas"/>
          <w:sz w:val="18"/>
          <w:szCs w:val="18"/>
          <w:lang w:val="es-ES"/>
        </w:rPr>
        <w:t>")</w:t>
      </w:r>
    </w:p>
    <w:p w14:paraId="00000015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&lt;VELOCIDAD&gt;      ::= (&lt;NUMERO&gt; | "cuchara" | "espiga" | "turbo")</w:t>
      </w:r>
    </w:p>
    <w:p w14:paraId="00000016" w14:textId="1732843E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&lt;INGREDIENTE&gt;    ::= &lt;CANTIDAD&gt; &lt;</w:t>
      </w:r>
      <w:del w:id="25" w:author="Rubén Márquez Villalta" w:date="2019-12-04T10:30:00Z">
        <w:r w:rsidRPr="00CD078B" w:rsidDel="000C6141">
          <w:rPr>
            <w:rFonts w:ascii="Consolas" w:eastAsia="Consolas" w:hAnsi="Consolas" w:cs="Consolas"/>
            <w:sz w:val="18"/>
            <w:szCs w:val="18"/>
            <w:lang w:val="es-ES"/>
          </w:rPr>
          <w:delText>CADENA</w:delText>
        </w:r>
      </w:del>
      <w:ins w:id="26" w:author="Rubén Márquez Villalta" w:date="2019-12-04T10:30:00Z">
        <w:r w:rsidR="000C6141">
          <w:rPr>
            <w:rFonts w:ascii="Consolas" w:eastAsia="Consolas" w:hAnsi="Consolas" w:cs="Consolas"/>
            <w:sz w:val="18"/>
            <w:szCs w:val="18"/>
            <w:lang w:val="es-ES"/>
          </w:rPr>
          <w:t>STRING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</w:t>
      </w:r>
      <w:del w:id="27" w:author="Rubén Márquez Villalta" w:date="2019-12-04T11:46:00Z">
        <w:r w:rsidRPr="00CD078B" w:rsidDel="00F85F41">
          <w:rPr>
            <w:rFonts w:ascii="Consolas" w:eastAsia="Consolas" w:hAnsi="Consolas" w:cs="Consolas"/>
            <w:sz w:val="18"/>
            <w:szCs w:val="18"/>
            <w:lang w:val="es-ES"/>
          </w:rPr>
          <w:delText xml:space="preserve"> ';'</w:delText>
        </w:r>
      </w:del>
    </w:p>
    <w:p w14:paraId="00000017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&lt;CANTIDAD&gt;       ::= (&lt;NUMERO&gt; ('l' | 'ml' | 'g' | 'cucharada' | '</w:t>
      </w:r>
      <w:proofErr w:type="spellStart"/>
      <w:r w:rsidRPr="00CD078B">
        <w:rPr>
          <w:rFonts w:ascii="Consolas" w:eastAsia="Consolas" w:hAnsi="Consolas" w:cs="Consolas"/>
          <w:sz w:val="18"/>
          <w:szCs w:val="18"/>
          <w:lang w:val="es-ES"/>
        </w:rPr>
        <w:t>ud</w:t>
      </w:r>
      <w:proofErr w:type="spellEnd"/>
      <w:r w:rsidRPr="00CD078B">
        <w:rPr>
          <w:rFonts w:ascii="Consolas" w:eastAsia="Consolas" w:hAnsi="Consolas" w:cs="Consolas"/>
          <w:sz w:val="18"/>
          <w:szCs w:val="18"/>
          <w:lang w:val="es-ES"/>
        </w:rPr>
        <w:t>') | "</w:t>
      </w:r>
      <w:proofErr w:type="spellStart"/>
      <w:r w:rsidRPr="00CD078B">
        <w:rPr>
          <w:rFonts w:ascii="Consolas" w:eastAsia="Consolas" w:hAnsi="Consolas" w:cs="Consolas"/>
          <w:sz w:val="18"/>
          <w:szCs w:val="18"/>
          <w:lang w:val="es-ES"/>
        </w:rPr>
        <w:t>al_gusto</w:t>
      </w:r>
      <w:proofErr w:type="spellEnd"/>
      <w:r w:rsidRPr="00CD078B">
        <w:rPr>
          <w:rFonts w:ascii="Consolas" w:eastAsia="Consolas" w:hAnsi="Consolas" w:cs="Consolas"/>
          <w:sz w:val="18"/>
          <w:szCs w:val="18"/>
          <w:lang w:val="es-ES"/>
        </w:rPr>
        <w:t>")</w:t>
      </w:r>
    </w:p>
    <w:p w14:paraId="00000018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19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&lt;ID&gt; ::= ('A' | ... | 'Z' | 'a' | ... | 'z') {('A' | ... | 'Z' | 'a' | ... | 'z</w:t>
      </w:r>
      <w:proofErr w:type="gramStart"/>
      <w:r w:rsidRPr="00CD078B">
        <w:rPr>
          <w:rFonts w:ascii="Consolas" w:eastAsia="Consolas" w:hAnsi="Consolas" w:cs="Consolas"/>
          <w:sz w:val="18"/>
          <w:szCs w:val="18"/>
          <w:lang w:val="es-ES"/>
        </w:rPr>
        <w:t>'  |</w:t>
      </w:r>
      <w:proofErr w:type="gramEnd"/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 '0' | ... | '9')}</w:t>
      </w:r>
    </w:p>
    <w:p w14:paraId="0000001A" w14:textId="5DD17D7C" w:rsidR="00590094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</w:t>
      </w:r>
      <w:del w:id="28" w:author="Rubén Márquez Villalta" w:date="2019-12-04T10:31:00Z">
        <w:r w:rsidRPr="00CD078B" w:rsidDel="000C6141">
          <w:rPr>
            <w:rFonts w:ascii="Consolas" w:eastAsia="Consolas" w:hAnsi="Consolas" w:cs="Consolas"/>
            <w:sz w:val="18"/>
            <w:szCs w:val="18"/>
            <w:lang w:val="es-ES"/>
          </w:rPr>
          <w:delText>CADENA</w:delText>
        </w:r>
      </w:del>
      <w:ins w:id="29" w:author="Rubén Márquez Villalta" w:date="2019-12-04T10:31:00Z">
        <w:r w:rsidR="000C6141">
          <w:rPr>
            <w:rFonts w:ascii="Consolas" w:eastAsia="Consolas" w:hAnsi="Consolas" w:cs="Consolas"/>
            <w:sz w:val="18"/>
            <w:szCs w:val="18"/>
            <w:lang w:val="es-ES"/>
          </w:rPr>
          <w:t>STRING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 ::= '"'</w:t>
      </w:r>
      <w:del w:id="30" w:author="Rubén Márquez Villalta" w:date="2019-12-04T16:07:00Z">
        <w:r w:rsidRPr="00CD078B" w:rsidDel="00E1091E">
          <w:rPr>
            <w:rFonts w:ascii="Consolas" w:eastAsia="Consolas" w:hAnsi="Consolas" w:cs="Consolas"/>
            <w:sz w:val="18"/>
            <w:szCs w:val="18"/>
            <w:lang w:val="es-ES"/>
          </w:rPr>
          <w:delText xml:space="preserve"> </w:delText>
        </w:r>
      </w:del>
      <w:del w:id="31" w:author="Rubén Márquez Villalta" w:date="2019-12-04T16:06:00Z">
        <w:r w:rsidRPr="00CD078B" w:rsidDel="00E1091E">
          <w:rPr>
            <w:rFonts w:ascii="Consolas" w:eastAsia="Consolas" w:hAnsi="Consolas" w:cs="Consolas"/>
            <w:sz w:val="18"/>
            <w:szCs w:val="18"/>
            <w:lang w:val="es-ES"/>
          </w:rPr>
          <w:delText>('A' | ... | 'Z' | 'a' | ... | 'z' | '0' | ... | '9')</w:delText>
        </w:r>
      </w:del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 {('A' | ... </w:t>
      </w:r>
      <w:r>
        <w:rPr>
          <w:rFonts w:ascii="Consolas" w:eastAsia="Consolas" w:hAnsi="Consolas" w:cs="Consolas"/>
          <w:sz w:val="18"/>
          <w:szCs w:val="18"/>
        </w:rPr>
        <w:t>| 'Z' | 'a' | ... | 'z' | '0' | ... | '9' | &lt;BLANCO&gt;)} '"'</w:t>
      </w:r>
    </w:p>
    <w:p w14:paraId="0000001B" w14:textId="77777777" w:rsidR="00590094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</w:rPr>
      </w:pPr>
    </w:p>
    <w:p w14:paraId="0000001C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&lt;DURACION&gt; ::= [&lt;NUMERO&gt; 'h'] &lt;NUMERO&gt; 'm'</w:t>
      </w:r>
    </w:p>
    <w:p w14:paraId="0000001D" w14:textId="6D867F86" w:rsidR="00590094" w:rsidRPr="00CD078B" w:rsidRDefault="00CD078B">
      <w:pPr>
        <w:widowControl w:val="0"/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</w:t>
      </w:r>
      <w:del w:id="32" w:author="Rubén Márquez Villalta" w:date="2019-12-04T09:40:00Z">
        <w:r w:rsidRPr="00CD078B" w:rsidDel="00633B0F">
          <w:rPr>
            <w:rFonts w:ascii="Consolas" w:eastAsia="Consolas" w:hAnsi="Consolas" w:cs="Consolas"/>
            <w:sz w:val="18"/>
            <w:szCs w:val="18"/>
            <w:lang w:val="es-ES"/>
          </w:rPr>
          <w:delText>TEMPORIZADOR</w:delText>
        </w:r>
      </w:del>
      <w:ins w:id="33" w:author="Rubén Márquez Villalta" w:date="2019-12-04T09:40:00Z">
        <w:r w:rsidR="00633B0F">
          <w:rPr>
            <w:rFonts w:ascii="Consolas" w:eastAsia="Consolas" w:hAnsi="Consolas" w:cs="Consolas"/>
            <w:sz w:val="18"/>
            <w:szCs w:val="18"/>
            <w:lang w:val="es-ES"/>
          </w:rPr>
          <w:t>TIMER</w:t>
        </w:r>
      </w:ins>
      <w:r w:rsidRPr="00CD078B">
        <w:rPr>
          <w:rFonts w:ascii="Consolas" w:eastAsia="Consolas" w:hAnsi="Consolas" w:cs="Consolas"/>
          <w:sz w:val="18"/>
          <w:szCs w:val="18"/>
          <w:lang w:val="es-ES"/>
        </w:rPr>
        <w:t>&gt; ::= &lt;DIGITO&gt; &lt;DIGITO&gt; ':' &lt;DIGITO&gt; &lt;DIGITO&gt;</w:t>
      </w:r>
    </w:p>
    <w:p w14:paraId="0000001E" w14:textId="0F691AF8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&lt;TEMP&gt; ::= &lt;NUMERO&gt; </w:t>
      </w:r>
      <w:r>
        <w:rPr>
          <w:rFonts w:ascii="Consolas" w:eastAsia="Consolas" w:hAnsi="Consolas" w:cs="Consolas"/>
          <w:sz w:val="18"/>
          <w:szCs w:val="18"/>
          <w:lang w:val="es-ES"/>
        </w:rPr>
        <w:t xml:space="preserve">[º | </w:t>
      </w:r>
      <w:r w:rsidRPr="00CD078B">
        <w:rPr>
          <w:rFonts w:eastAsia="Consolas"/>
          <w:sz w:val="18"/>
          <w:szCs w:val="18"/>
          <w:lang w:val="es-ES"/>
        </w:rPr>
        <w:t>º</w:t>
      </w:r>
      <w:r>
        <w:rPr>
          <w:rFonts w:ascii="Consolas" w:eastAsia="Consolas" w:hAnsi="Consolas" w:cs="Consolas"/>
          <w:sz w:val="18"/>
          <w:szCs w:val="18"/>
          <w:lang w:val="es-ES"/>
        </w:rPr>
        <w:t xml:space="preserve">] </w:t>
      </w:r>
      <w:r w:rsidRPr="00CD078B">
        <w:rPr>
          <w:rFonts w:ascii="Consolas" w:eastAsia="Consolas" w:hAnsi="Consolas" w:cs="Consolas"/>
          <w:sz w:val="18"/>
          <w:szCs w:val="18"/>
          <w:lang w:val="es-ES"/>
        </w:rPr>
        <w:t>'C'</w:t>
      </w:r>
    </w:p>
    <w:p w14:paraId="0000001F" w14:textId="77777777" w:rsidR="00590094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 xml:space="preserve">&lt;DIGITO&gt; ::= ('0' | ... </w:t>
      </w:r>
      <w:r>
        <w:rPr>
          <w:rFonts w:ascii="Consolas" w:eastAsia="Consolas" w:hAnsi="Consolas" w:cs="Consolas"/>
          <w:sz w:val="18"/>
          <w:szCs w:val="18"/>
        </w:rPr>
        <w:t>| '9')</w:t>
      </w:r>
    </w:p>
    <w:p w14:paraId="00000020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&lt;NUMERO&gt; ::= &lt;DIGITO&gt; {&lt;DIGITO&gt;}</w:t>
      </w:r>
    </w:p>
    <w:p w14:paraId="00000021" w14:textId="77777777" w:rsidR="00590094" w:rsidRPr="00CD078B" w:rsidRDefault="00CD078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  <w:r w:rsidRPr="00CD078B">
        <w:rPr>
          <w:rFonts w:ascii="Consolas" w:eastAsia="Consolas" w:hAnsi="Consolas" w:cs="Consolas"/>
          <w:sz w:val="18"/>
          <w:szCs w:val="18"/>
          <w:lang w:val="es-ES"/>
        </w:rPr>
        <w:t>&lt;BLANCO&gt; ::= (' ' | '\t' | '\n' | '\r')</w:t>
      </w:r>
    </w:p>
    <w:p w14:paraId="00000022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sz w:val="18"/>
          <w:szCs w:val="18"/>
          <w:lang w:val="es-ES"/>
        </w:rPr>
      </w:pPr>
    </w:p>
    <w:p w14:paraId="00000023" w14:textId="77777777" w:rsidR="00590094" w:rsidRPr="00CD078B" w:rsidRDefault="005900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</w:p>
    <w:sectPr w:rsidR="00590094" w:rsidRPr="00CD07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bén Márquez Villalta">
    <w15:presenceInfo w15:providerId="Windows Live" w15:userId="29115e5cdb0d58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094"/>
    <w:rsid w:val="000C6141"/>
    <w:rsid w:val="00590094"/>
    <w:rsid w:val="00633B0F"/>
    <w:rsid w:val="00734D77"/>
    <w:rsid w:val="00CD078B"/>
    <w:rsid w:val="00E1091E"/>
    <w:rsid w:val="00F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B1AF"/>
  <w15:docId w15:val="{17812782-959C-4C53-9992-9C863B64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Rubén Márquez Villalta</cp:lastModifiedBy>
  <cp:revision>4</cp:revision>
  <dcterms:created xsi:type="dcterms:W3CDTF">2019-11-07T10:18:00Z</dcterms:created>
  <dcterms:modified xsi:type="dcterms:W3CDTF">2019-12-04T15:09:00Z</dcterms:modified>
</cp:coreProperties>
</file>